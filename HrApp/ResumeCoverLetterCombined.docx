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23" w:rsidRDefault="00DF2E23" w:rsidP="00DF2E23">
      <w:pPr>
        <w:spacing w:line="360" w:lineRule="auto"/>
      </w:pPr>
      <w:r>
        <w:t>To whom it may concern,</w:t>
      </w:r>
    </w:p>
    <w:p w:rsidR="00DF2E23" w:rsidRDefault="00DF2E23" w:rsidP="00DF2E23">
      <w:pPr>
        <w:spacing w:line="360" w:lineRule="auto"/>
      </w:pPr>
    </w:p>
    <w:p w:rsidR="00DF2E23" w:rsidRDefault="00DF2E23" w:rsidP="00DF2E23">
      <w:pPr>
        <w:spacing w:line="360" w:lineRule="auto"/>
      </w:pPr>
      <w:r>
        <w:t>I’d be a great fit for this position because I’m passionate about a career in administration. I have an outstanding work ethic, fantastic organisational skills, and an excellent phone manner. I really enjoy working as a member of a team and I’m self-motivated.</w:t>
      </w:r>
    </w:p>
    <w:p w:rsidR="00DF2E23" w:rsidRDefault="00DF2E23" w:rsidP="00DF2E23">
      <w:pPr>
        <w:spacing w:line="360" w:lineRule="auto"/>
      </w:pPr>
      <w:r>
        <w:t>I’ve recently made a career change from to teaching to administration and it’s something that I’m glad I did. I completed by degree in teaching in 2014 and worked as a teacher for approximately 2 years – from this career I bring honed communication skills, organizational skills and the ability to think on my feet.</w:t>
      </w:r>
    </w:p>
    <w:p w:rsidR="00DF2E23" w:rsidRDefault="00DF2E23" w:rsidP="00DF2E23">
      <w:pPr>
        <w:spacing w:line="360" w:lineRule="auto"/>
      </w:pPr>
      <w:r>
        <w:t>In 2016 I worked in the role of receptionist as well as business support officer to the rest of the office. My daily duties included collecting and distributing mail, answering the telephone and emails, greeting visitors to the office, scanning and filing, ordering stationary supplies, preforming personal errands for the owner, banking and supporting staff in any way needed.</w:t>
      </w:r>
    </w:p>
    <w:p w:rsidR="00DF2E23" w:rsidRDefault="00DF2E23" w:rsidP="00DF2E23">
      <w:pPr>
        <w:spacing w:line="360" w:lineRule="auto"/>
      </w:pPr>
      <w:r>
        <w:t>I am highly educated having completed a university degree and, recently, a certificate III in Business Administration. I am keen to do further study in my own time to upskill and improve myself. I am competent in the use of computers and several register systems. I am proficient with Microsoft office programs, specifically - word, excel, power point, publisher and outlook. I am familiar with MYOB and am able to learn new systems easily.</w:t>
      </w:r>
    </w:p>
    <w:p w:rsidR="00DF2E23" w:rsidRDefault="00DF2E23" w:rsidP="00DF2E23">
      <w:pPr>
        <w:spacing w:line="360" w:lineRule="auto"/>
      </w:pPr>
      <w:r w:rsidRPr="008305E4">
        <w:t xml:space="preserve">If you have any questions please call me on </w:t>
      </w:r>
      <w:r>
        <w:t>0416 265 311</w:t>
      </w:r>
      <w:r w:rsidRPr="008305E4">
        <w:t>. I would welcome the opportunity to meet with you personally to discuss the skills I can bring to this role.</w:t>
      </w:r>
    </w:p>
    <w:p w:rsidR="00DF2E23" w:rsidRDefault="00DF2E23" w:rsidP="00DF2E23">
      <w:pPr>
        <w:spacing w:line="360" w:lineRule="auto"/>
      </w:pPr>
      <w:r>
        <w:t>Kind regards,</w:t>
      </w:r>
    </w:p>
    <w:p w:rsidR="00DF2E23" w:rsidRDefault="00DF2E23" w:rsidP="00DF2E23">
      <w:pPr>
        <w:spacing w:line="360" w:lineRule="auto"/>
      </w:pPr>
    </w:p>
    <w:p w:rsidR="00DF2E23" w:rsidRDefault="00DF2E23" w:rsidP="00DF2E23">
      <w:pPr>
        <w:spacing w:line="360" w:lineRule="auto"/>
      </w:pPr>
    </w:p>
    <w:p w:rsidR="00DF2E23" w:rsidRDefault="00DF2E23" w:rsidP="00DF2E23">
      <w:pPr>
        <w:spacing w:line="360" w:lineRule="auto"/>
      </w:pPr>
      <w:r>
        <w:t xml:space="preserve">Nicole Acton-Garner </w:t>
      </w:r>
    </w:p>
    <w:p w:rsidR="005D1C44" w:rsidRDefault="00DF2E23"/>
    <w:p w:rsidR="00DF2E23" w:rsidRDefault="00DF2E23"/>
    <w:p w:rsidR="00DF2E23" w:rsidRDefault="00DF2E23"/>
    <w:p w:rsidR="00DF2E23" w:rsidRDefault="00DF2E23"/>
    <w:p w:rsidR="00DF2E23" w:rsidRDefault="00DF2E23"/>
    <w:p w:rsidR="00DF2E23" w:rsidRDefault="00DF2E23"/>
    <w:p w:rsidR="00DF2E23" w:rsidRDefault="00DF2E23" w:rsidP="00DF2E23">
      <w:pPr>
        <w:rPr>
          <w:sz w:val="18"/>
          <w:szCs w:val="18"/>
        </w:rPr>
      </w:pPr>
    </w:p>
    <w:p w:rsidR="00DF2E23" w:rsidRDefault="00DF2E23" w:rsidP="00DF2E23">
      <w:pPr>
        <w:pStyle w:val="ContactInfo"/>
        <w:rPr>
          <w:color w:val="auto"/>
        </w:rPr>
      </w:pPr>
      <w:r w:rsidRPr="003108D5">
        <w:rPr>
          <w:color w:val="auto"/>
        </w:rPr>
        <w:t xml:space="preserve">Address: </w:t>
      </w:r>
      <w:r>
        <w:rPr>
          <w:color w:val="auto"/>
        </w:rPr>
        <w:t>22 Shakespeare Street</w:t>
      </w:r>
    </w:p>
    <w:p w:rsidR="00DF2E23" w:rsidRPr="003108D5" w:rsidRDefault="00DF2E23" w:rsidP="00DF2E23">
      <w:pPr>
        <w:pStyle w:val="ContactInfo"/>
        <w:rPr>
          <w:color w:val="auto"/>
        </w:rPr>
      </w:pPr>
      <w:r>
        <w:rPr>
          <w:color w:val="auto"/>
        </w:rPr>
        <w:t>Campbelltown</w:t>
      </w:r>
    </w:p>
    <w:p w:rsidR="00DF2E23" w:rsidRPr="003108D5" w:rsidRDefault="00DF2E23" w:rsidP="00DF2E23">
      <w:pPr>
        <w:pStyle w:val="ContactInfo"/>
        <w:rPr>
          <w:color w:val="auto"/>
        </w:rPr>
      </w:pPr>
      <w:r w:rsidRPr="003108D5">
        <w:rPr>
          <w:color w:val="auto"/>
        </w:rPr>
        <w:t>Age: 25</w:t>
      </w:r>
    </w:p>
    <w:p w:rsidR="00DF2E23" w:rsidRPr="003108D5" w:rsidRDefault="00DF2E23" w:rsidP="00DF2E23">
      <w:pPr>
        <w:pStyle w:val="ContactInfo"/>
        <w:rPr>
          <w:color w:val="auto"/>
        </w:rPr>
      </w:pPr>
      <w:r w:rsidRPr="003108D5">
        <w:rPr>
          <w:color w:val="auto"/>
        </w:rPr>
        <w:t xml:space="preserve">Mob: 0416265311 </w:t>
      </w:r>
    </w:p>
    <w:p w:rsidR="00DF2E23" w:rsidRPr="003108D5" w:rsidRDefault="00DF2E23" w:rsidP="00DF2E23">
      <w:pPr>
        <w:pStyle w:val="ContactInfo"/>
        <w:rPr>
          <w:rStyle w:val="Emphasis"/>
          <w:color w:val="auto"/>
        </w:rPr>
      </w:pPr>
      <w:r w:rsidRPr="003108D5">
        <w:rPr>
          <w:rStyle w:val="Emphasis"/>
          <w:color w:val="auto"/>
        </w:rPr>
        <w:t>Email: nicole.garner2904@gmail.com</w:t>
      </w:r>
    </w:p>
    <w:sdt>
      <w:sdtPr>
        <w:alias w:val="Your Name"/>
        <w:tag w:val=""/>
        <w:id w:val="-574512284"/>
        <w:placeholder>
          <w:docPart w:val="7CDC1A580075414A837F1B9960DF5BF6"/>
        </w:placeholder>
        <w:dataBinding w:prefixMappings="xmlns:ns0='http://purl.org/dc/elements/1.1/' xmlns:ns1='http://schemas.openxmlformats.org/package/2006/metadata/core-properties' " w:xpath="/ns1:coreProperties[1]/ns0:creator[1]" w:storeItemID="{6C3C8BC8-F283-45AE-878A-BAB7291924A1}"/>
        <w:text/>
      </w:sdtPr>
      <w:sdtContent>
        <w:p w:rsidR="00DF2E23" w:rsidRPr="003108D5" w:rsidRDefault="00DF2E23" w:rsidP="00DF2E23">
          <w:pPr>
            <w:pStyle w:val="Name"/>
          </w:pPr>
          <w:r>
            <w:t>Greg Acton</w:t>
          </w:r>
        </w:p>
      </w:sdtContent>
    </w:sdt>
    <w:tbl>
      <w:tblPr>
        <w:tblStyle w:val="ResumeTable"/>
        <w:tblW w:w="5063" w:type="pct"/>
        <w:tblLook w:val="04A0" w:firstRow="1" w:lastRow="0" w:firstColumn="1" w:lastColumn="0" w:noHBand="0" w:noVBand="1"/>
        <w:tblCaption w:val="Resume text"/>
        <w:tblDescription w:val="Resume"/>
      </w:tblPr>
      <w:tblGrid>
        <w:gridCol w:w="2001"/>
        <w:gridCol w:w="461"/>
        <w:gridCol w:w="8136"/>
      </w:tblGrid>
      <w:tr w:rsidR="00DF2E23" w:rsidRPr="003108D5" w:rsidTr="00DF2E23">
        <w:trPr>
          <w:trHeight w:val="1204"/>
        </w:trPr>
        <w:tc>
          <w:tcPr>
            <w:tcW w:w="1725" w:type="dxa"/>
          </w:tcPr>
          <w:p w:rsidR="00DF2E23" w:rsidRPr="003108D5" w:rsidRDefault="00DF2E23" w:rsidP="006B62E4">
            <w:pPr>
              <w:pStyle w:val="Heading1"/>
              <w:outlineLvl w:val="0"/>
            </w:pPr>
            <w:r>
              <w:t>SUMMARY</w:t>
            </w:r>
          </w:p>
        </w:tc>
        <w:tc>
          <w:tcPr>
            <w:tcW w:w="398" w:type="dxa"/>
          </w:tcPr>
          <w:p w:rsidR="00DF2E23" w:rsidRPr="003108D5" w:rsidRDefault="00DF2E23" w:rsidP="006B62E4"/>
        </w:tc>
        <w:tc>
          <w:tcPr>
            <w:tcW w:w="7017" w:type="dxa"/>
          </w:tcPr>
          <w:p w:rsidR="00DF2E23" w:rsidRPr="0083284F" w:rsidRDefault="00DF2E23" w:rsidP="006B62E4">
            <w:pPr>
              <w:rPr>
                <w:color w:val="auto"/>
              </w:rPr>
            </w:pPr>
            <w:r>
              <w:rPr>
                <w:color w:val="auto"/>
              </w:rPr>
              <w:t xml:space="preserve">I’m passionate about a career in reception and business administration because I like to have direct contact with customers and work within the office team. I have excellent </w:t>
            </w:r>
            <w:r w:rsidRPr="003108D5">
              <w:rPr>
                <w:color w:val="auto"/>
              </w:rPr>
              <w:t>organisation</w:t>
            </w:r>
            <w:r>
              <w:rPr>
                <w:color w:val="auto"/>
              </w:rPr>
              <w:t>al, time management and communication</w:t>
            </w:r>
            <w:r w:rsidRPr="003108D5">
              <w:rPr>
                <w:color w:val="auto"/>
              </w:rPr>
              <w:t xml:space="preserve"> skills.</w:t>
            </w:r>
            <w:r>
              <w:rPr>
                <w:color w:val="auto"/>
              </w:rPr>
              <w:t xml:space="preserve"> I discovered that a career in reception was for me whilst employed as a teacher, as I could see that a career in reception would more acutely target the things I enjoyed about teaching – organizing, planning, liaising with stakeholders. </w:t>
            </w:r>
          </w:p>
        </w:tc>
      </w:tr>
      <w:tr w:rsidR="00DF2E23" w:rsidRPr="003108D5" w:rsidTr="00DF2E23">
        <w:tc>
          <w:tcPr>
            <w:tcW w:w="1725" w:type="dxa"/>
          </w:tcPr>
          <w:p w:rsidR="00DF2E23" w:rsidRPr="003108D5" w:rsidRDefault="00DF2E23" w:rsidP="006B62E4">
            <w:pPr>
              <w:pStyle w:val="Heading1"/>
              <w:outlineLvl w:val="0"/>
            </w:pPr>
            <w:r w:rsidRPr="003108D5">
              <w:t>Work History</w:t>
            </w:r>
          </w:p>
        </w:tc>
        <w:tc>
          <w:tcPr>
            <w:tcW w:w="398" w:type="dxa"/>
          </w:tcPr>
          <w:p w:rsidR="00DF2E23" w:rsidRPr="003108D5" w:rsidRDefault="00DF2E23" w:rsidP="006B62E4"/>
        </w:tc>
        <w:tc>
          <w:tcPr>
            <w:tcW w:w="7017" w:type="dxa"/>
          </w:tcPr>
          <w:p w:rsidR="00DF2E23" w:rsidRDefault="00DF2E23" w:rsidP="006B62E4">
            <w:pPr>
              <w:contextualSpacing/>
              <w:rPr>
                <w:color w:val="auto"/>
              </w:rPr>
            </w:pPr>
            <w:r>
              <w:rPr>
                <w:b/>
                <w:color w:val="auto"/>
              </w:rPr>
              <w:t xml:space="preserve">BUSINESS SUPPORT OFFICER, </w:t>
            </w:r>
            <w:r>
              <w:rPr>
                <w:color w:val="auto"/>
              </w:rPr>
              <w:t>Full time (Moran Health Care Group) August 2016- February 2017</w:t>
            </w:r>
            <w:ins w:id="0" w:author="Nicole G" w:date="2017-02-25T19:35:00Z">
              <w:r>
                <w:rPr>
                  <w:color w:val="auto"/>
                </w:rPr>
                <w:t xml:space="preserve"> </w:t>
              </w:r>
            </w:ins>
          </w:p>
          <w:p w:rsidR="00DF2E23" w:rsidRPr="00A32DE0" w:rsidRDefault="00DF2E23" w:rsidP="006B62E4">
            <w:pPr>
              <w:contextualSpacing/>
              <w:rPr>
                <w:color w:val="auto"/>
              </w:rPr>
            </w:pPr>
          </w:p>
          <w:p w:rsidR="00DF2E23" w:rsidRPr="003108D5" w:rsidRDefault="00DF2E23" w:rsidP="006B62E4">
            <w:pPr>
              <w:contextualSpacing/>
              <w:rPr>
                <w:color w:val="auto"/>
              </w:rPr>
            </w:pPr>
            <w:r>
              <w:rPr>
                <w:b/>
                <w:color w:val="auto"/>
              </w:rPr>
              <w:t>PRESCHOOL TEACHER</w:t>
            </w:r>
            <w:r w:rsidRPr="003108D5">
              <w:rPr>
                <w:b/>
                <w:color w:val="auto"/>
              </w:rPr>
              <w:t xml:space="preserve">, </w:t>
            </w:r>
            <w:r>
              <w:rPr>
                <w:color w:val="auto"/>
              </w:rPr>
              <w:t>Part</w:t>
            </w:r>
            <w:r w:rsidRPr="003108D5">
              <w:rPr>
                <w:color w:val="auto"/>
              </w:rPr>
              <w:t xml:space="preserve"> time</w:t>
            </w:r>
            <w:r w:rsidRPr="003108D5">
              <w:rPr>
                <w:b/>
                <w:color w:val="auto"/>
              </w:rPr>
              <w:t xml:space="preserve"> </w:t>
            </w:r>
            <w:r w:rsidRPr="003108D5">
              <w:rPr>
                <w:color w:val="auto"/>
              </w:rPr>
              <w:t>(Dalme</w:t>
            </w:r>
            <w:r>
              <w:rPr>
                <w:color w:val="auto"/>
              </w:rPr>
              <w:t>ny Long Day C</w:t>
            </w:r>
            <w:r w:rsidRPr="003108D5">
              <w:rPr>
                <w:color w:val="auto"/>
              </w:rPr>
              <w:t>are an</w:t>
            </w:r>
            <w:r>
              <w:rPr>
                <w:color w:val="auto"/>
              </w:rPr>
              <w:t>d Preschool) January 2016- July</w:t>
            </w:r>
            <w:r w:rsidRPr="003108D5">
              <w:rPr>
                <w:color w:val="auto"/>
              </w:rPr>
              <w:t xml:space="preserve"> 2016</w:t>
            </w:r>
          </w:p>
          <w:p w:rsidR="00DF2E23" w:rsidRPr="003108D5" w:rsidRDefault="00DF2E23" w:rsidP="006B62E4">
            <w:pPr>
              <w:contextualSpacing/>
              <w:rPr>
                <w:b/>
                <w:color w:val="auto"/>
              </w:rPr>
            </w:pPr>
          </w:p>
          <w:p w:rsidR="00DF2E23" w:rsidRPr="003108D5" w:rsidRDefault="00DF2E23" w:rsidP="006B62E4">
            <w:pPr>
              <w:contextualSpacing/>
              <w:rPr>
                <w:b/>
                <w:color w:val="auto"/>
              </w:rPr>
            </w:pPr>
            <w:r>
              <w:rPr>
                <w:b/>
                <w:color w:val="auto"/>
              </w:rPr>
              <w:t xml:space="preserve">RELIEF </w:t>
            </w:r>
            <w:r w:rsidRPr="003108D5">
              <w:rPr>
                <w:b/>
                <w:color w:val="auto"/>
              </w:rPr>
              <w:t xml:space="preserve">TEACHER, </w:t>
            </w:r>
            <w:r w:rsidRPr="003108D5">
              <w:rPr>
                <w:color w:val="auto"/>
              </w:rPr>
              <w:t>Casual Relief (ACT Government schools)</w:t>
            </w:r>
            <w:r w:rsidRPr="003108D5">
              <w:rPr>
                <w:b/>
                <w:color w:val="auto"/>
              </w:rPr>
              <w:t xml:space="preserve"> </w:t>
            </w:r>
            <w:r>
              <w:rPr>
                <w:color w:val="auto"/>
              </w:rPr>
              <w:t>2014- December 2015</w:t>
            </w:r>
          </w:p>
          <w:p w:rsidR="00DF2E23" w:rsidRPr="003108D5" w:rsidRDefault="00DF2E23" w:rsidP="006B62E4">
            <w:pPr>
              <w:contextualSpacing/>
              <w:rPr>
                <w:color w:val="auto"/>
              </w:rPr>
            </w:pPr>
          </w:p>
          <w:p w:rsidR="00DF2E23" w:rsidRPr="003108D5" w:rsidRDefault="00DF2E23" w:rsidP="006B62E4">
            <w:pPr>
              <w:contextualSpacing/>
              <w:rPr>
                <w:color w:val="auto"/>
              </w:rPr>
            </w:pPr>
            <w:r w:rsidRPr="003108D5">
              <w:rPr>
                <w:b/>
                <w:color w:val="auto"/>
              </w:rPr>
              <w:t>ROOM LEADER</w:t>
            </w:r>
            <w:r w:rsidRPr="003108D5">
              <w:rPr>
                <w:color w:val="auto"/>
              </w:rPr>
              <w:t>, Full time (Go Kindy Childcare Centre</w:t>
            </w:r>
            <w:r>
              <w:rPr>
                <w:color w:val="auto"/>
              </w:rPr>
              <w:t>, ACT</w:t>
            </w:r>
            <w:r w:rsidRPr="003108D5">
              <w:rPr>
                <w:color w:val="auto"/>
              </w:rPr>
              <w:t>) 2012</w:t>
            </w:r>
          </w:p>
          <w:p w:rsidR="00DF2E23" w:rsidRPr="003108D5" w:rsidRDefault="00DF2E23" w:rsidP="006B62E4">
            <w:pPr>
              <w:contextualSpacing/>
              <w:rPr>
                <w:color w:val="auto"/>
              </w:rPr>
            </w:pPr>
          </w:p>
          <w:p w:rsidR="00DF2E23" w:rsidRPr="003108D5" w:rsidRDefault="00DF2E23" w:rsidP="006B62E4">
            <w:pPr>
              <w:contextualSpacing/>
              <w:rPr>
                <w:color w:val="auto"/>
              </w:rPr>
            </w:pPr>
            <w:r w:rsidRPr="003108D5">
              <w:rPr>
                <w:b/>
                <w:color w:val="auto"/>
              </w:rPr>
              <w:t>CHILDCARE ASSISTANT</w:t>
            </w:r>
            <w:r w:rsidRPr="003108D5">
              <w:rPr>
                <w:color w:val="auto"/>
              </w:rPr>
              <w:t>, Casual (</w:t>
            </w:r>
            <w:proofErr w:type="spellStart"/>
            <w:r w:rsidRPr="003108D5">
              <w:rPr>
                <w:color w:val="auto"/>
              </w:rPr>
              <w:t>Totom</w:t>
            </w:r>
            <w:proofErr w:type="spellEnd"/>
            <w:r w:rsidRPr="003108D5">
              <w:rPr>
                <w:color w:val="auto"/>
              </w:rPr>
              <w:t xml:space="preserve"> House Multicultural Early Childhood Centre</w:t>
            </w:r>
            <w:r>
              <w:rPr>
                <w:color w:val="auto"/>
              </w:rPr>
              <w:t>, ACT</w:t>
            </w:r>
            <w:r w:rsidRPr="003108D5">
              <w:rPr>
                <w:color w:val="auto"/>
              </w:rPr>
              <w:t>) 2011-2012</w:t>
            </w:r>
          </w:p>
          <w:p w:rsidR="00DF2E23" w:rsidRPr="003108D5" w:rsidRDefault="00DF2E23" w:rsidP="006B62E4">
            <w:pPr>
              <w:contextualSpacing/>
              <w:rPr>
                <w:color w:val="auto"/>
              </w:rPr>
            </w:pPr>
          </w:p>
          <w:p w:rsidR="00DF2E23" w:rsidRPr="00E67CF8" w:rsidRDefault="00DF2E23" w:rsidP="006B62E4">
            <w:pPr>
              <w:contextualSpacing/>
              <w:rPr>
                <w:color w:val="auto"/>
              </w:rPr>
            </w:pPr>
            <w:r w:rsidRPr="003108D5">
              <w:rPr>
                <w:b/>
                <w:color w:val="auto"/>
              </w:rPr>
              <w:t>BEFORE AND AFTER SCHOOL CARE/ TEACHERS ASSISTANT,</w:t>
            </w:r>
            <w:r w:rsidRPr="003108D5">
              <w:rPr>
                <w:color w:val="auto"/>
              </w:rPr>
              <w:t xml:space="preserve"> Casual (Catholic Education Department) 2009-2011</w:t>
            </w:r>
          </w:p>
        </w:tc>
        <w:bookmarkStart w:id="1" w:name="_GoBack"/>
        <w:bookmarkEnd w:id="1"/>
      </w:tr>
      <w:tr w:rsidR="00DF2E23" w:rsidRPr="003108D5" w:rsidTr="00DF2E23">
        <w:tc>
          <w:tcPr>
            <w:tcW w:w="1725" w:type="dxa"/>
          </w:tcPr>
          <w:p w:rsidR="00DF2E23" w:rsidRPr="003108D5" w:rsidRDefault="00DF2E23" w:rsidP="006B62E4">
            <w:pPr>
              <w:pStyle w:val="Heading1"/>
              <w:outlineLvl w:val="0"/>
            </w:pPr>
            <w:r w:rsidRPr="003108D5">
              <w:t>Education</w:t>
            </w:r>
          </w:p>
        </w:tc>
        <w:tc>
          <w:tcPr>
            <w:tcW w:w="398" w:type="dxa"/>
          </w:tcPr>
          <w:p w:rsidR="00DF2E23" w:rsidRPr="003108D5" w:rsidRDefault="00DF2E23" w:rsidP="006B62E4"/>
        </w:tc>
        <w:tc>
          <w:tcPr>
            <w:tcW w:w="7017" w:type="dxa"/>
          </w:tcPr>
          <w:sdt>
            <w:sdtPr>
              <w:rPr>
                <w:rFonts w:asciiTheme="minorHAnsi" w:eastAsiaTheme="minorEastAsia" w:hAnsiTheme="minorHAnsi" w:cstheme="minorBidi"/>
                <w:b w:val="0"/>
                <w:bCs w:val="0"/>
                <w:caps w:val="0"/>
                <w:color w:val="595959" w:themeColor="text1" w:themeTint="A6"/>
                <w14:ligatures w14:val="none"/>
              </w:rPr>
              <w:id w:val="-691765356"/>
              <w15:repeatingSection/>
            </w:sdtPr>
            <w:sdtEndPr>
              <w:rPr>
                <w:rFonts w:asciiTheme="majorHAnsi" w:eastAsiaTheme="majorEastAsia" w:hAnsiTheme="majorHAnsi" w:cstheme="majorBidi"/>
                <w:b/>
                <w:bCs/>
                <w:caps/>
                <w:color w:val="404040" w:themeColor="text1" w:themeTint="BF"/>
                <w14:ligatures w14:val="standardContextual"/>
              </w:rPr>
            </w:sdtEndPr>
            <w:sdtContent>
              <w:sdt>
                <w:sdtPr>
                  <w:rPr>
                    <w:rFonts w:asciiTheme="minorHAnsi" w:eastAsiaTheme="minorEastAsia" w:hAnsiTheme="minorHAnsi" w:cstheme="minorBidi"/>
                    <w:b w:val="0"/>
                    <w:bCs w:val="0"/>
                    <w:caps w:val="0"/>
                    <w:color w:val="auto"/>
                    <w14:ligatures w14:val="none"/>
                  </w:rPr>
                  <w:id w:val="-1254120034"/>
                  <w:placeholder>
                    <w:docPart w:val="BFF9A600230B42F0AC58DDFEA5E6201C"/>
                  </w:placeholder>
                  <w15:repeatingSectionItem/>
                </w:sdtPr>
                <w:sdtEndPr>
                  <w:rPr>
                    <w:rFonts w:asciiTheme="majorHAnsi" w:eastAsiaTheme="majorEastAsia" w:hAnsiTheme="majorHAnsi" w:cstheme="majorBidi"/>
                    <w:b/>
                    <w:bCs/>
                    <w:caps/>
                    <w:color w:val="404040" w:themeColor="text1" w:themeTint="BF"/>
                    <w14:ligatures w14:val="standardContextual"/>
                  </w:rPr>
                </w:sdtEndPr>
                <w:sdtContent>
                  <w:p w:rsidR="00DF2E23" w:rsidRDefault="00DF2E23" w:rsidP="006B62E4">
                    <w:pPr>
                      <w:pStyle w:val="Heading2"/>
                      <w:spacing w:before="100" w:beforeAutospacing="1" w:after="100" w:afterAutospacing="1" w:line="240" w:lineRule="auto"/>
                      <w:outlineLvl w:val="1"/>
                      <w:rPr>
                        <w:rFonts w:asciiTheme="minorHAnsi" w:eastAsiaTheme="minorEastAsia" w:hAnsiTheme="minorHAnsi" w:cstheme="minorBidi"/>
                        <w:b w:val="0"/>
                        <w:bCs w:val="0"/>
                        <w:caps w:val="0"/>
                        <w:color w:val="auto"/>
                        <w14:ligatures w14:val="none"/>
                      </w:rPr>
                    </w:pPr>
                    <w:r w:rsidRPr="00A32DE0">
                      <w:rPr>
                        <w:rFonts w:asciiTheme="minorHAnsi" w:eastAsiaTheme="minorEastAsia" w:hAnsiTheme="minorHAnsi" w:cstheme="minorBidi"/>
                        <w:bCs w:val="0"/>
                        <w:caps w:val="0"/>
                        <w:color w:val="auto"/>
                        <w14:ligatures w14:val="none"/>
                      </w:rPr>
                      <w:t>BUSINESS ADMINISTRATION-CERTIFICATE III,</w:t>
                    </w:r>
                    <w:r>
                      <w:rPr>
                        <w:rFonts w:asciiTheme="minorHAnsi" w:eastAsiaTheme="minorEastAsia" w:hAnsiTheme="minorHAnsi" w:cstheme="minorBidi"/>
                        <w:b w:val="0"/>
                        <w:bCs w:val="0"/>
                        <w:caps w:val="0"/>
                        <w:color w:val="auto"/>
                        <w14:ligatures w14:val="none"/>
                      </w:rPr>
                      <w:t xml:space="preserve"> TAFE NSW, 2016 - 2017</w:t>
                    </w:r>
                  </w:p>
                  <w:p w:rsidR="00DF2E23" w:rsidRPr="000024D5" w:rsidRDefault="00DF2E23" w:rsidP="006B62E4">
                    <w:pPr>
                      <w:pStyle w:val="Heading2"/>
                      <w:spacing w:before="100" w:beforeAutospacing="1" w:after="100" w:afterAutospacing="1" w:line="240" w:lineRule="auto"/>
                      <w:outlineLvl w:val="1"/>
                      <w:rPr>
                        <w:rFonts w:asciiTheme="minorHAnsi" w:eastAsiaTheme="minorEastAsia" w:hAnsiTheme="minorHAnsi" w:cstheme="minorBidi"/>
                        <w:b w:val="0"/>
                        <w:bCs w:val="0"/>
                        <w:caps w:val="0"/>
                        <w:color w:val="auto"/>
                        <w14:ligatures w14:val="none"/>
                      </w:rPr>
                    </w:pPr>
                    <w:r w:rsidRPr="003108D5">
                      <w:rPr>
                        <w:color w:val="auto"/>
                      </w:rPr>
                      <w:t xml:space="preserve">Bachelor of Teaching, </w:t>
                    </w:r>
                    <w:r w:rsidRPr="003108D5">
                      <w:rPr>
                        <w:b w:val="0"/>
                        <w:color w:val="auto"/>
                      </w:rPr>
                      <w:t xml:space="preserve">University of canberra, </w:t>
                    </w:r>
                    <w:r>
                      <w:rPr>
                        <w:b w:val="0"/>
                        <w:color w:val="auto"/>
                      </w:rPr>
                      <w:t xml:space="preserve">2009 - </w:t>
                    </w:r>
                    <w:r w:rsidRPr="003108D5">
                      <w:rPr>
                        <w:b w:val="0"/>
                        <w:color w:val="auto"/>
                      </w:rPr>
                      <w:t>2014</w:t>
                    </w:r>
                  </w:p>
                </w:sdtContent>
              </w:sdt>
            </w:sdtContent>
          </w:sdt>
        </w:tc>
      </w:tr>
      <w:tr w:rsidR="00DF2E23" w:rsidRPr="003108D5" w:rsidTr="00DF2E23">
        <w:tc>
          <w:tcPr>
            <w:tcW w:w="1725" w:type="dxa"/>
          </w:tcPr>
          <w:p w:rsidR="00DF2E23" w:rsidRPr="003108D5" w:rsidRDefault="00DF2E23" w:rsidP="006B62E4">
            <w:pPr>
              <w:pStyle w:val="Heading1"/>
              <w:outlineLvl w:val="0"/>
            </w:pPr>
            <w:r w:rsidRPr="003108D5">
              <w:t>References</w:t>
            </w:r>
          </w:p>
        </w:tc>
        <w:tc>
          <w:tcPr>
            <w:tcW w:w="398" w:type="dxa"/>
          </w:tcPr>
          <w:p w:rsidR="00DF2E23" w:rsidRPr="003108D5" w:rsidRDefault="00DF2E23" w:rsidP="006B62E4"/>
        </w:tc>
        <w:tc>
          <w:tcPr>
            <w:tcW w:w="7017" w:type="dxa"/>
          </w:tcPr>
          <w:p w:rsidR="00DF2E23" w:rsidRDefault="00DF2E23" w:rsidP="006B62E4">
            <w:pPr>
              <w:spacing w:before="0" w:after="0"/>
              <w:rPr>
                <w:b/>
                <w:color w:val="auto"/>
              </w:rPr>
            </w:pPr>
            <w:r>
              <w:rPr>
                <w:b/>
                <w:color w:val="auto"/>
              </w:rPr>
              <w:t xml:space="preserve">Mr Craig Brush, </w:t>
            </w:r>
            <w:r>
              <w:rPr>
                <w:color w:val="auto"/>
              </w:rPr>
              <w:t>Supervising Manger-Moran Health Care Group</w:t>
            </w:r>
            <w:r>
              <w:rPr>
                <w:b/>
                <w:color w:val="auto"/>
              </w:rPr>
              <w:t xml:space="preserve"> </w:t>
            </w:r>
          </w:p>
          <w:p w:rsidR="00DF2E23" w:rsidRDefault="00DF2E23" w:rsidP="006B62E4">
            <w:pPr>
              <w:spacing w:before="0" w:after="0"/>
              <w:rPr>
                <w:b/>
                <w:color w:val="auto"/>
              </w:rPr>
            </w:pPr>
            <w:r>
              <w:rPr>
                <w:b/>
                <w:color w:val="auto"/>
              </w:rPr>
              <w:t xml:space="preserve">Mobile:  </w:t>
            </w:r>
            <w:r w:rsidRPr="00A32DE0">
              <w:rPr>
                <w:color w:val="auto"/>
              </w:rPr>
              <w:t>0403 824 804</w:t>
            </w:r>
          </w:p>
          <w:p w:rsidR="00DF2E23" w:rsidRDefault="00DF2E23" w:rsidP="006B62E4">
            <w:pPr>
              <w:spacing w:before="0" w:after="0"/>
              <w:rPr>
                <w:b/>
                <w:color w:val="auto"/>
              </w:rPr>
            </w:pPr>
          </w:p>
          <w:p w:rsidR="00DF2E23" w:rsidRDefault="00DF2E23" w:rsidP="006B62E4">
            <w:pPr>
              <w:spacing w:before="0" w:after="0"/>
              <w:rPr>
                <w:color w:val="auto"/>
              </w:rPr>
            </w:pPr>
            <w:r>
              <w:rPr>
                <w:b/>
                <w:color w:val="auto"/>
              </w:rPr>
              <w:t xml:space="preserve">Mrs Sharon Runoff, </w:t>
            </w:r>
            <w:r>
              <w:rPr>
                <w:color w:val="auto"/>
              </w:rPr>
              <w:t>Purchasing Manager- Moran Health Care Group</w:t>
            </w:r>
          </w:p>
          <w:p w:rsidR="00DF2E23" w:rsidRPr="00A32DE0" w:rsidRDefault="00DF2E23" w:rsidP="006B62E4">
            <w:pPr>
              <w:spacing w:before="0" w:after="0"/>
              <w:rPr>
                <w:color w:val="auto"/>
              </w:rPr>
            </w:pPr>
            <w:r w:rsidRPr="00A32DE0">
              <w:rPr>
                <w:b/>
                <w:color w:val="auto"/>
              </w:rPr>
              <w:t>Mobile:</w:t>
            </w:r>
            <w:r>
              <w:rPr>
                <w:color w:val="auto"/>
              </w:rPr>
              <w:t xml:space="preserve"> </w:t>
            </w:r>
            <w:r w:rsidRPr="00A32DE0">
              <w:rPr>
                <w:color w:val="auto"/>
              </w:rPr>
              <w:t>0424 094 915</w:t>
            </w:r>
          </w:p>
        </w:tc>
      </w:tr>
      <w:tr w:rsidR="00DF2E23" w:rsidRPr="003108D5" w:rsidTr="00DF2E23">
        <w:trPr>
          <w:trHeight w:val="1844"/>
        </w:trPr>
        <w:tc>
          <w:tcPr>
            <w:tcW w:w="1725" w:type="dxa"/>
          </w:tcPr>
          <w:p w:rsidR="00DF2E23" w:rsidRPr="003108D5" w:rsidRDefault="00DF2E23" w:rsidP="006B62E4">
            <w:pPr>
              <w:pStyle w:val="Heading1"/>
              <w:outlineLvl w:val="0"/>
            </w:pPr>
          </w:p>
        </w:tc>
        <w:tc>
          <w:tcPr>
            <w:tcW w:w="398" w:type="dxa"/>
          </w:tcPr>
          <w:p w:rsidR="00DF2E23" w:rsidRPr="003108D5" w:rsidRDefault="00DF2E23" w:rsidP="006B62E4"/>
        </w:tc>
        <w:tc>
          <w:tcPr>
            <w:tcW w:w="7017" w:type="dxa"/>
          </w:tcPr>
          <w:p w:rsidR="00DF2E23" w:rsidRPr="00A32DE0" w:rsidRDefault="00DF2E23" w:rsidP="006B62E4">
            <w:pPr>
              <w:spacing w:before="0" w:after="0"/>
              <w:rPr>
                <w:color w:val="auto"/>
              </w:rPr>
            </w:pPr>
          </w:p>
        </w:tc>
      </w:tr>
    </w:tbl>
    <w:p w:rsidR="00DF2E23" w:rsidRPr="003108D5" w:rsidRDefault="00DF2E23" w:rsidP="00DF2E23">
      <w:pPr>
        <w:spacing w:after="0"/>
      </w:pPr>
    </w:p>
    <w:p w:rsidR="00DF2E23" w:rsidRDefault="00DF2E23"/>
    <w:p w:rsidR="00DF2E23" w:rsidRDefault="00DF2E23"/>
    <w:p w:rsidR="00DF2E23" w:rsidRDefault="00DF2E23"/>
    <w:sectPr w:rsidR="00DF2E23" w:rsidSect="00DF2E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ole G">
    <w15:presenceInfo w15:providerId="Windows Live" w15:userId="ea74290174233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23"/>
    <w:rsid w:val="005504E3"/>
    <w:rsid w:val="00A518C3"/>
    <w:rsid w:val="00DF2E23"/>
    <w:rsid w:val="00FA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864E"/>
  <w15:chartTrackingRefBased/>
  <w15:docId w15:val="{1559988F-1641-4389-AAB7-F0899874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2E23"/>
    <w:rPr>
      <w:lang w:val="en-AU"/>
    </w:rPr>
  </w:style>
  <w:style w:type="paragraph" w:styleId="Heading1">
    <w:name w:val="heading 1"/>
    <w:basedOn w:val="Normal"/>
    <w:next w:val="Normal"/>
    <w:link w:val="Heading1Char"/>
    <w:unhideWhenUsed/>
    <w:qFormat/>
    <w:rsid w:val="00DF2E23"/>
    <w:pPr>
      <w:spacing w:before="40" w:line="288" w:lineRule="auto"/>
      <w:jc w:val="right"/>
      <w:outlineLvl w:val="0"/>
    </w:pPr>
    <w:rPr>
      <w:rFonts w:asciiTheme="majorHAnsi" w:eastAsiaTheme="majorEastAsia" w:hAnsiTheme="majorHAnsi" w:cstheme="majorBidi"/>
      <w:caps/>
      <w:color w:val="4472C4" w:themeColor="accent1"/>
      <w:kern w:val="20"/>
      <w:sz w:val="21"/>
      <w:szCs w:val="21"/>
      <w:lang w:eastAsia="ja-JP"/>
    </w:rPr>
  </w:style>
  <w:style w:type="paragraph" w:styleId="Heading2">
    <w:name w:val="heading 2"/>
    <w:basedOn w:val="Normal"/>
    <w:next w:val="Normal"/>
    <w:link w:val="Heading2Char"/>
    <w:unhideWhenUsed/>
    <w:qFormat/>
    <w:rsid w:val="00DF2E23"/>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E23"/>
    <w:rPr>
      <w:rFonts w:asciiTheme="majorHAnsi" w:eastAsiaTheme="majorEastAsia" w:hAnsiTheme="majorHAnsi" w:cstheme="majorBidi"/>
      <w:caps/>
      <w:color w:val="4472C4" w:themeColor="accent1"/>
      <w:kern w:val="20"/>
      <w:sz w:val="21"/>
      <w:szCs w:val="21"/>
      <w:lang w:val="en-AU" w:eastAsia="ja-JP"/>
    </w:rPr>
  </w:style>
  <w:style w:type="character" w:customStyle="1" w:styleId="Heading2Char">
    <w:name w:val="Heading 2 Char"/>
    <w:basedOn w:val="DefaultParagraphFont"/>
    <w:link w:val="Heading2"/>
    <w:rsid w:val="00DF2E23"/>
    <w:rPr>
      <w:rFonts w:asciiTheme="majorHAnsi" w:eastAsiaTheme="majorEastAsia" w:hAnsiTheme="majorHAnsi" w:cstheme="majorBidi"/>
      <w:b/>
      <w:bCs/>
      <w:caps/>
      <w:color w:val="404040" w:themeColor="text1" w:themeTint="BF"/>
      <w:kern w:val="20"/>
      <w:sz w:val="20"/>
      <w:szCs w:val="20"/>
      <w:lang w:val="en-AU" w:eastAsia="ja-JP"/>
      <w14:ligatures w14:val="standardContextual"/>
    </w:rPr>
  </w:style>
  <w:style w:type="table" w:customStyle="1" w:styleId="ResumeTable">
    <w:name w:val="Resume Table"/>
    <w:basedOn w:val="TableNormal"/>
    <w:uiPriority w:val="99"/>
    <w:rsid w:val="00DF2E23"/>
    <w:pPr>
      <w:spacing w:before="40" w:line="288" w:lineRule="auto"/>
    </w:pPr>
    <w:rPr>
      <w:rFonts w:eastAsiaTheme="minorEastAsia"/>
      <w:color w:val="595959" w:themeColor="text1" w:themeTint="A6"/>
      <w:sz w:val="20"/>
      <w:szCs w:val="20"/>
      <w:lang w:eastAsia="ja-JP"/>
    </w:rPr>
    <w:tblPr>
      <w:tblBorders>
        <w:insideH w:val="single" w:sz="4" w:space="0" w:color="4472C4" w:themeColor="accent1"/>
      </w:tblBorders>
      <w:tblCellMar>
        <w:top w:w="144" w:type="dxa"/>
        <w:left w:w="0" w:type="dxa"/>
        <w:bottom w:w="144" w:type="dxa"/>
        <w:right w:w="0" w:type="dxa"/>
      </w:tblCellMar>
    </w:tblPr>
  </w:style>
  <w:style w:type="character" w:styleId="Emphasis">
    <w:name w:val="Emphasis"/>
    <w:basedOn w:val="DefaultParagraphFont"/>
    <w:unhideWhenUsed/>
    <w:qFormat/>
    <w:rsid w:val="00DF2E23"/>
    <w:rPr>
      <w:color w:val="4472C4" w:themeColor="accent1"/>
    </w:rPr>
  </w:style>
  <w:style w:type="paragraph" w:customStyle="1" w:styleId="ContactInfo">
    <w:name w:val="Contact Info"/>
    <w:basedOn w:val="Normal"/>
    <w:qFormat/>
    <w:rsid w:val="00DF2E23"/>
    <w:pPr>
      <w:spacing w:before="40" w:after="0" w:line="240" w:lineRule="auto"/>
      <w:jc w:val="right"/>
    </w:pPr>
    <w:rPr>
      <w:rFonts w:eastAsiaTheme="minorEastAsia"/>
      <w:color w:val="595959" w:themeColor="text1" w:themeTint="A6"/>
      <w:kern w:val="20"/>
      <w:sz w:val="18"/>
      <w:szCs w:val="18"/>
      <w:lang w:eastAsia="ja-JP"/>
    </w:rPr>
  </w:style>
  <w:style w:type="paragraph" w:customStyle="1" w:styleId="Name">
    <w:name w:val="Name"/>
    <w:basedOn w:val="Normal"/>
    <w:next w:val="Normal"/>
    <w:qFormat/>
    <w:rsid w:val="00DF2E23"/>
    <w:pPr>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spacing w:before="240" w:line="288" w:lineRule="auto"/>
      <w:ind w:left="144" w:right="144"/>
    </w:pPr>
    <w:rPr>
      <w:rFonts w:asciiTheme="majorHAnsi" w:eastAsiaTheme="majorEastAsia" w:hAnsiTheme="majorHAnsi" w:cstheme="majorBidi"/>
      <w:caps/>
      <w:color w:val="FFFFFF" w:themeColor="background1"/>
      <w:kern w:val="20"/>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microsoft.com/office/2011/relationships/people" Target="people.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DC1A580075414A837F1B9960DF5BF6"/>
        <w:category>
          <w:name w:val="General"/>
          <w:gallery w:val="placeholder"/>
        </w:category>
        <w:types>
          <w:type w:val="bbPlcHdr"/>
        </w:types>
        <w:behaviors>
          <w:behavior w:val="content"/>
        </w:behaviors>
        <w:guid w:val="{F6AE9941-F338-4259-BD0B-2893BAB91C05}"/>
      </w:docPartPr>
      <w:docPartBody>
        <w:p w:rsidR="00000000" w:rsidRDefault="00687A62" w:rsidP="00687A62">
          <w:pPr>
            <w:pStyle w:val="7CDC1A580075414A837F1B9960DF5BF6"/>
          </w:pPr>
          <w:r>
            <w:rPr>
              <w:rStyle w:val="PlaceholderText"/>
            </w:rPr>
            <w:t>[Author]</w:t>
          </w:r>
        </w:p>
      </w:docPartBody>
    </w:docPart>
    <w:docPart>
      <w:docPartPr>
        <w:name w:val="BFF9A600230B42F0AC58DDFEA5E6201C"/>
        <w:category>
          <w:name w:val="General"/>
          <w:gallery w:val="placeholder"/>
        </w:category>
        <w:types>
          <w:type w:val="bbPlcHdr"/>
        </w:types>
        <w:behaviors>
          <w:behavior w:val="content"/>
        </w:behaviors>
        <w:guid w:val="{657A4687-B350-47AE-B780-208229CFF74B}"/>
      </w:docPartPr>
      <w:docPartBody>
        <w:p w:rsidR="00000000" w:rsidRDefault="00687A62" w:rsidP="00687A62">
          <w:pPr>
            <w:pStyle w:val="BFF9A600230B42F0AC58DDFEA5E6201C"/>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62"/>
    <w:rsid w:val="00687A62"/>
    <w:rsid w:val="00A3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A62"/>
    <w:rPr>
      <w:color w:val="808080"/>
    </w:rPr>
  </w:style>
  <w:style w:type="paragraph" w:customStyle="1" w:styleId="7CDC1A580075414A837F1B9960DF5BF6">
    <w:name w:val="7CDC1A580075414A837F1B9960DF5BF6"/>
    <w:rsid w:val="00687A62"/>
  </w:style>
  <w:style w:type="paragraph" w:customStyle="1" w:styleId="BFF9A600230B42F0AC58DDFEA5E6201C">
    <w:name w:val="BFF9A600230B42F0AC58DDFEA5E6201C"/>
    <w:rsid w:val="00687A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Acton</dc:creator>
  <cp:keywords/>
  <dc:description/>
  <cp:lastModifiedBy>Greg Acton</cp:lastModifiedBy>
  <cp:revision>1</cp:revision>
  <dcterms:created xsi:type="dcterms:W3CDTF">2017-04-04T02:44:00Z</dcterms:created>
  <dcterms:modified xsi:type="dcterms:W3CDTF">2017-04-04T02:46:00Z</dcterms:modified>
</cp:coreProperties>
</file>